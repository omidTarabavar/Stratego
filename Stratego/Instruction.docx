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8A" w:rsidRPr="007221C7" w:rsidRDefault="009A018A" w:rsidP="007221C7">
      <w:pPr>
        <w:bidi/>
        <w:jc w:val="center"/>
        <w:rPr>
          <w:rFonts w:ascii="Times New Roman" w:hAnsi="Times New Roman" w:cs="B Nazanin"/>
          <w:b/>
          <w:bCs/>
          <w:sz w:val="32"/>
          <w:szCs w:val="32"/>
          <w:rtl/>
          <w:lang w:bidi="fa-IR"/>
        </w:rPr>
      </w:pPr>
      <w:r w:rsidRPr="007221C7">
        <w:rPr>
          <w:rFonts w:ascii="Times New Roman" w:hAnsi="Times New Roman" w:cs="B Nazanin"/>
          <w:b/>
          <w:bCs/>
          <w:sz w:val="32"/>
          <w:szCs w:val="32"/>
          <w:rtl/>
          <w:lang w:bidi="fa-IR"/>
        </w:rPr>
        <w:t xml:space="preserve">آموزش بازی </w:t>
      </w:r>
      <w:r w:rsidRPr="007221C7">
        <w:rPr>
          <w:rFonts w:ascii="Times New Roman" w:hAnsi="Times New Roman" w:cs="B Nazanin"/>
          <w:b/>
          <w:bCs/>
          <w:sz w:val="32"/>
          <w:szCs w:val="32"/>
          <w:lang w:bidi="fa-IR"/>
        </w:rPr>
        <w:t>Stratego</w:t>
      </w:r>
    </w:p>
    <w:p w:rsidR="009A018A" w:rsidRPr="007221C7" w:rsidRDefault="009A018A" w:rsidP="009A018A">
      <w:pPr>
        <w:bidi/>
        <w:rPr>
          <w:rFonts w:ascii="Times New Roman" w:hAnsi="Times New Roman" w:cs="B Nazanin"/>
          <w:sz w:val="28"/>
          <w:szCs w:val="28"/>
          <w:rtl/>
          <w:lang w:bidi="fa-IR"/>
        </w:rPr>
      </w:pPr>
    </w:p>
    <w:p w:rsidR="009A018A" w:rsidRPr="007221C7" w:rsidRDefault="009A018A"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سلام، به بازی فتح پرچم </w:t>
      </w:r>
      <w:r w:rsidRPr="007221C7">
        <w:rPr>
          <w:rFonts w:ascii="Times New Roman" w:hAnsi="Times New Roman" w:cs="B Nazanin"/>
          <w:sz w:val="28"/>
          <w:szCs w:val="28"/>
          <w:lang w:bidi="fa-IR"/>
        </w:rPr>
        <w:t>(</w:t>
      </w:r>
      <w:proofErr w:type="spellStart"/>
      <w:r w:rsidRPr="007221C7">
        <w:rPr>
          <w:rFonts w:ascii="Times New Roman" w:hAnsi="Times New Roman" w:cs="B Nazanin"/>
          <w:sz w:val="28"/>
          <w:szCs w:val="28"/>
          <w:lang w:bidi="fa-IR"/>
        </w:rPr>
        <w:t>Stratego</w:t>
      </w:r>
      <w:proofErr w:type="spellEnd"/>
      <w:r w:rsidRPr="007221C7">
        <w:rPr>
          <w:rFonts w:ascii="Times New Roman" w:hAnsi="Times New Roman" w:cs="B Nazanin"/>
          <w:sz w:val="28"/>
          <w:szCs w:val="28"/>
          <w:lang w:bidi="fa-IR"/>
        </w:rPr>
        <w:t>)</w:t>
      </w:r>
      <w:r w:rsidRPr="007221C7">
        <w:rPr>
          <w:rFonts w:ascii="Times New Roman" w:hAnsi="Times New Roman" w:cs="B Nazanin"/>
          <w:sz w:val="28"/>
          <w:szCs w:val="28"/>
          <w:rtl/>
          <w:lang w:bidi="fa-IR"/>
        </w:rPr>
        <w:t xml:space="preserve"> خوش آمدید.</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بازی در قالب یک فایل </w:t>
      </w:r>
      <w:r w:rsidRPr="007221C7">
        <w:rPr>
          <w:rFonts w:ascii="Times New Roman" w:hAnsi="Times New Roman" w:cs="B Nazanin"/>
          <w:sz w:val="28"/>
          <w:szCs w:val="28"/>
          <w:lang w:bidi="fa-IR"/>
        </w:rPr>
        <w:t>zip</w:t>
      </w:r>
      <w:r w:rsidRPr="007221C7">
        <w:rPr>
          <w:rFonts w:ascii="Times New Roman" w:hAnsi="Times New Roman" w:cs="B Nazanin"/>
          <w:sz w:val="28"/>
          <w:szCs w:val="28"/>
          <w:rtl/>
          <w:lang w:bidi="fa-IR"/>
        </w:rPr>
        <w:t xml:space="preserve"> در اختیار شما قرار داده شده است.</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در این فایل کلاس های مختلفی اعم از </w:t>
      </w:r>
      <w:r w:rsidRPr="007221C7">
        <w:rPr>
          <w:rFonts w:ascii="Times New Roman" w:hAnsi="Times New Roman" w:cs="B Nazanin"/>
          <w:sz w:val="28"/>
          <w:szCs w:val="28"/>
          <w:lang w:bidi="fa-IR"/>
        </w:rPr>
        <w:t xml:space="preserve">Piece.java – SGUI.java </w:t>
      </w:r>
      <w:r w:rsidRPr="007221C7">
        <w:rPr>
          <w:rFonts w:ascii="Times New Roman" w:hAnsi="Times New Roman" w:cs="B Nazanin"/>
          <w:sz w:val="28"/>
          <w:szCs w:val="28"/>
          <w:rtl/>
          <w:lang w:bidi="fa-IR"/>
        </w:rPr>
        <w:t xml:space="preserve"> و.... قرار داده شده است.</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یک پوشه به نام </w:t>
      </w:r>
      <w:r w:rsidRPr="007221C7">
        <w:rPr>
          <w:rFonts w:ascii="Times New Roman" w:hAnsi="Times New Roman" w:cs="B Nazanin"/>
          <w:sz w:val="28"/>
          <w:szCs w:val="28"/>
          <w:lang w:bidi="fa-IR"/>
        </w:rPr>
        <w:t>Pieces</w:t>
      </w:r>
      <w:r w:rsidRPr="007221C7">
        <w:rPr>
          <w:rFonts w:ascii="Times New Roman" w:hAnsi="Times New Roman" w:cs="B Nazanin"/>
          <w:sz w:val="28"/>
          <w:szCs w:val="28"/>
          <w:rtl/>
          <w:lang w:bidi="fa-IR"/>
        </w:rPr>
        <w:t xml:space="preserve"> هم در این فایل موجود است که این فولدر بسیار مهم است ( چون عکس مهره درین فولدر قرار دارد ).</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یک فایل </w:t>
      </w:r>
      <w:r w:rsidRPr="007221C7">
        <w:rPr>
          <w:rFonts w:ascii="Times New Roman" w:hAnsi="Times New Roman" w:cs="B Nazanin"/>
          <w:sz w:val="28"/>
          <w:szCs w:val="28"/>
          <w:lang w:bidi="fa-IR"/>
        </w:rPr>
        <w:t>txt</w:t>
      </w:r>
      <w:r w:rsidRPr="007221C7">
        <w:rPr>
          <w:rFonts w:ascii="Times New Roman" w:hAnsi="Times New Roman" w:cs="B Nazanin"/>
          <w:sz w:val="28"/>
          <w:szCs w:val="28"/>
          <w:rtl/>
          <w:lang w:bidi="fa-IR"/>
        </w:rPr>
        <w:t xml:space="preserve"> هم درین فایل قرار دارد که جلوتر کاربرد آن را توضیح خواهم داد.</w:t>
      </w:r>
    </w:p>
    <w:p w:rsidR="00621881" w:rsidRPr="007221C7" w:rsidRDefault="00621881" w:rsidP="00621881">
      <w:pPr>
        <w:bidi/>
        <w:rPr>
          <w:rFonts w:ascii="Times New Roman" w:hAnsi="Times New Roman" w:cs="B Nazanin"/>
          <w:sz w:val="28"/>
          <w:szCs w:val="28"/>
          <w:rtl/>
          <w:lang w:bidi="fa-IR"/>
        </w:rPr>
      </w:pPr>
      <w:r w:rsidRPr="007221C7">
        <w:rPr>
          <w:rFonts w:ascii="Times New Roman" w:hAnsi="Times New Roman" w:cs="B Nazanin"/>
          <w:sz w:val="28"/>
          <w:szCs w:val="28"/>
          <w:rtl/>
          <w:lang w:bidi="fa-IR"/>
        </w:rPr>
        <w:t xml:space="preserve">فایل </w:t>
      </w:r>
      <w:r w:rsidRPr="007221C7">
        <w:rPr>
          <w:rFonts w:ascii="Times New Roman" w:hAnsi="Times New Roman" w:cs="B Nazanin"/>
          <w:sz w:val="28"/>
          <w:szCs w:val="28"/>
          <w:lang w:bidi="fa-IR"/>
        </w:rPr>
        <w:t>sutech.png</w:t>
      </w:r>
      <w:r w:rsidRPr="007221C7">
        <w:rPr>
          <w:rFonts w:ascii="Times New Roman" w:hAnsi="Times New Roman" w:cs="B Nazanin"/>
          <w:sz w:val="28"/>
          <w:szCs w:val="28"/>
          <w:rtl/>
          <w:lang w:bidi="fa-IR"/>
        </w:rPr>
        <w:t xml:space="preserve"> موجود هم برای نمایش لوگوی دانشگاه در محیط برنامه استفاده می شود.</w:t>
      </w:r>
    </w:p>
    <w:p w:rsidR="00621881" w:rsidRPr="007221C7" w:rsidRDefault="00621881" w:rsidP="00621881">
      <w:pPr>
        <w:bidi/>
        <w:rPr>
          <w:rFonts w:ascii="Times New Roman" w:hAnsi="Times New Roman" w:cs="B Nazanin"/>
          <w:sz w:val="28"/>
          <w:szCs w:val="28"/>
          <w:rtl/>
          <w:lang w:bidi="fa-IR"/>
        </w:rPr>
      </w:pPr>
    </w:p>
    <w:p w:rsidR="00621881" w:rsidRPr="007221C7" w:rsidRDefault="00FF49DE" w:rsidP="00621881">
      <w:pPr>
        <w:bidi/>
        <w:rPr>
          <w:rFonts w:ascii="Times New Roman" w:hAnsi="Times New Roman" w:cs="B Nazanin"/>
          <w:sz w:val="28"/>
          <w:szCs w:val="28"/>
          <w:lang w:bidi="fa-IR"/>
        </w:rPr>
      </w:pPr>
      <w:r w:rsidRPr="007221C7">
        <w:rPr>
          <w:rFonts w:ascii="Times New Roman" w:hAnsi="Times New Roman" w:cs="B Nazanin"/>
          <w:sz w:val="28"/>
          <w:szCs w:val="28"/>
          <w:rtl/>
          <w:lang w:bidi="fa-IR"/>
        </w:rPr>
        <w:t xml:space="preserve">برای اجرای بازی، شما باید متد </w:t>
      </w:r>
      <w:r w:rsidRPr="007221C7">
        <w:rPr>
          <w:rFonts w:ascii="Times New Roman" w:hAnsi="Times New Roman" w:cs="B Nazanin"/>
          <w:sz w:val="28"/>
          <w:szCs w:val="28"/>
          <w:lang w:bidi="fa-IR"/>
        </w:rPr>
        <w:t>main</w:t>
      </w:r>
      <w:r w:rsidRPr="007221C7">
        <w:rPr>
          <w:rFonts w:ascii="Times New Roman" w:hAnsi="Times New Roman" w:cs="B Nazanin"/>
          <w:sz w:val="28"/>
          <w:szCs w:val="28"/>
          <w:rtl/>
          <w:lang w:bidi="fa-IR"/>
        </w:rPr>
        <w:t xml:space="preserve"> موجود در فایل </w:t>
      </w:r>
      <w:r w:rsidRPr="007221C7">
        <w:rPr>
          <w:rFonts w:ascii="Times New Roman" w:hAnsi="Times New Roman" w:cs="B Nazanin"/>
          <w:sz w:val="28"/>
          <w:szCs w:val="28"/>
          <w:lang w:bidi="fa-IR"/>
        </w:rPr>
        <w:t>SGUI.java</w:t>
      </w:r>
      <w:r w:rsidRPr="007221C7">
        <w:rPr>
          <w:rFonts w:ascii="Times New Roman" w:hAnsi="Times New Roman" w:cs="B Nazanin"/>
          <w:sz w:val="28"/>
          <w:szCs w:val="28"/>
          <w:rtl/>
          <w:lang w:bidi="fa-IR"/>
        </w:rPr>
        <w:t xml:space="preserve"> را </w:t>
      </w:r>
      <w:r w:rsidRPr="007221C7">
        <w:rPr>
          <w:rFonts w:ascii="Times New Roman" w:hAnsi="Times New Roman" w:cs="B Nazanin"/>
          <w:sz w:val="28"/>
          <w:szCs w:val="28"/>
          <w:lang w:bidi="fa-IR"/>
        </w:rPr>
        <w:t>Run</w:t>
      </w:r>
      <w:r w:rsidRPr="007221C7">
        <w:rPr>
          <w:rFonts w:ascii="Times New Roman" w:hAnsi="Times New Roman" w:cs="B Nazanin"/>
          <w:sz w:val="28"/>
          <w:szCs w:val="28"/>
          <w:rtl/>
          <w:lang w:bidi="fa-IR"/>
        </w:rPr>
        <w:t xml:space="preserve"> کنید.</w:t>
      </w:r>
    </w:p>
    <w:p w:rsidR="007F25F0" w:rsidRPr="007221C7" w:rsidRDefault="00AD4544" w:rsidP="007F25F0">
      <w:pPr>
        <w:bidi/>
        <w:rPr>
          <w:rFonts w:ascii="Times New Roman" w:hAnsi="Times New Roman" w:cs="B Nazanin"/>
          <w:sz w:val="28"/>
          <w:szCs w:val="28"/>
          <w:rtl/>
          <w:lang w:bidi="fa-IR"/>
        </w:rPr>
      </w:pPr>
      <w:r>
        <w:rPr>
          <w:rFonts w:ascii="Times New Roman" w:hAnsi="Times New Roman" w:cs="B Nazanin"/>
          <w:noProof/>
          <w:sz w:val="28"/>
          <w:szCs w:val="28"/>
        </w:rPr>
        <w:drawing>
          <wp:anchor distT="0" distB="0" distL="114300" distR="114300" simplePos="0" relativeHeight="251658240" behindDoc="1" locked="0" layoutInCell="1" allowOverlap="1">
            <wp:simplePos x="0" y="0"/>
            <wp:positionH relativeFrom="column">
              <wp:posOffset>-47625</wp:posOffset>
            </wp:positionH>
            <wp:positionV relativeFrom="paragraph">
              <wp:posOffset>584199</wp:posOffset>
            </wp:positionV>
            <wp:extent cx="6096000" cy="4073531"/>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9681" cy="4082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5F0" w:rsidRPr="007221C7">
        <w:rPr>
          <w:rFonts w:ascii="Times New Roman" w:hAnsi="Times New Roman" w:cs="B Nazanin"/>
          <w:sz w:val="28"/>
          <w:szCs w:val="28"/>
          <w:rtl/>
          <w:lang w:bidi="fa-IR"/>
        </w:rPr>
        <w:t>بعد از اجرا، شما با همچین محیطی رو به رو می شوید. بخش های مختلف این محیط رو با توجه به شماره داده شده به آن بخش توضیح خواهم داد.</w:t>
      </w:r>
      <w:r w:rsidR="007F25F0" w:rsidRPr="007221C7">
        <w:rPr>
          <w:rFonts w:ascii="Times New Roman" w:hAnsi="Times New Roman" w:cs="B Nazanin"/>
          <w:noProof/>
          <w:sz w:val="28"/>
          <w:szCs w:val="28"/>
        </w:rPr>
        <w:t xml:space="preserve"> </w:t>
      </w:r>
    </w:p>
    <w:p w:rsidR="00953774" w:rsidRDefault="00953774" w:rsidP="007F25F0">
      <w:pPr>
        <w:bidi/>
        <w:rPr>
          <w:rFonts w:ascii="Times New Roman" w:hAnsi="Times New Roman" w:cs="B Nazanin"/>
          <w:noProof/>
        </w:rPr>
      </w:pPr>
    </w:p>
    <w:p w:rsidR="00953774" w:rsidRDefault="00953774" w:rsidP="00953774">
      <w:pPr>
        <w:bidi/>
        <w:rPr>
          <w:rFonts w:ascii="Times New Roman" w:hAnsi="Times New Roman" w:cs="B Nazanin"/>
          <w:noProof/>
        </w:rPr>
      </w:pPr>
    </w:p>
    <w:p w:rsidR="00FF49DE" w:rsidRPr="007221C7" w:rsidRDefault="007F25F0" w:rsidP="00953774">
      <w:pPr>
        <w:bidi/>
        <w:rPr>
          <w:rFonts w:ascii="Times New Roman" w:hAnsi="Times New Roman" w:cs="B Nazanin"/>
          <w:noProof/>
          <w:sz w:val="28"/>
          <w:szCs w:val="28"/>
          <w:rtl/>
        </w:rPr>
      </w:pPr>
      <w:r w:rsidRPr="007221C7">
        <w:rPr>
          <w:rFonts w:ascii="Times New Roman" w:hAnsi="Times New Roman" w:cs="B Nazanin"/>
          <w:noProof/>
          <w:sz w:val="28"/>
          <w:szCs w:val="28"/>
        </w:rPr>
        <w:br w:type="page"/>
      </w:r>
    </w:p>
    <w:p w:rsidR="007F25F0" w:rsidRPr="007221C7" w:rsidRDefault="007F25F0" w:rsidP="007F25F0">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lastRenderedPageBreak/>
        <w:t>صفحه ی بازی: جریان بازی در این صفحه اتفاق می افتد.4 ردیف پایین مهره های شما با شکل خاص هر مهره نمایش داده شده و 4 ردیف بالا مهره های کامپیوتر به وسیله علامت سوال های قرمز یا آبی ( با توجه به رنگی که شما در بخش 7 انتخاب می کنید ) نمایش داده شده.</w:t>
      </w:r>
      <w:r w:rsidRPr="007221C7">
        <w:rPr>
          <w:rFonts w:ascii="Times New Roman" w:hAnsi="Times New Roman" w:cs="B Nazanin"/>
          <w:noProof/>
          <w:sz w:val="28"/>
          <w:szCs w:val="28"/>
          <w:rtl/>
        </w:rPr>
        <w:br/>
        <w:t xml:space="preserve">در دو ردیف وسط 2 دریاچه وجود دارد که بصورت مربع های آبی رنگ نمایش داده شده اند. شما نمی توانید مهره هایتان را درین دریاچه ها بگذارید. در غیر این صورت، با اخطاری در صفحه ی شماره 3 مواجه خواهید شد. </w:t>
      </w:r>
      <w:r w:rsidRPr="007221C7">
        <w:rPr>
          <w:rFonts w:ascii="Times New Roman" w:hAnsi="Times New Roman" w:cs="B Nazanin"/>
          <w:noProof/>
          <w:sz w:val="28"/>
          <w:szCs w:val="28"/>
          <w:rtl/>
        </w:rPr>
        <w:br/>
        <w:t xml:space="preserve">شما نمی توانید مهره های </w:t>
      </w:r>
      <w:r w:rsidRPr="007221C7">
        <w:rPr>
          <w:rFonts w:ascii="Times New Roman" w:hAnsi="Times New Roman" w:cs="B Nazanin"/>
          <w:noProof/>
          <w:sz w:val="28"/>
          <w:szCs w:val="28"/>
        </w:rPr>
        <w:t>Bomb</w:t>
      </w:r>
      <w:r w:rsidRPr="007221C7">
        <w:rPr>
          <w:rFonts w:ascii="Times New Roman" w:hAnsi="Times New Roman" w:cs="B Nazanin"/>
          <w:noProof/>
          <w:sz w:val="28"/>
          <w:szCs w:val="28"/>
          <w:rtl/>
          <w:lang w:bidi="fa-IR"/>
        </w:rPr>
        <w:t xml:space="preserve"> و</w:t>
      </w:r>
      <w:r w:rsidRPr="007221C7">
        <w:rPr>
          <w:rFonts w:ascii="Times New Roman" w:hAnsi="Times New Roman" w:cs="B Nazanin"/>
          <w:noProof/>
          <w:sz w:val="28"/>
          <w:szCs w:val="28"/>
          <w:lang w:bidi="fa-IR"/>
        </w:rPr>
        <w:t xml:space="preserve"> Flag </w:t>
      </w:r>
      <w:r w:rsidRPr="007221C7">
        <w:rPr>
          <w:rFonts w:ascii="Times New Roman" w:hAnsi="Times New Roman" w:cs="B Nazanin"/>
          <w:noProof/>
          <w:sz w:val="28"/>
          <w:szCs w:val="28"/>
          <w:rtl/>
          <w:lang w:bidi="fa-IR"/>
        </w:rPr>
        <w:t>یا مهره های کامپیوتر را حرکت دهید. درغیر اینصورت، با اخطاری در صفحه شماره 3 مواجه خواهید شد.</w:t>
      </w:r>
      <w:r w:rsidR="007221C7" w:rsidRPr="007221C7">
        <w:rPr>
          <w:rFonts w:ascii="Times New Roman" w:hAnsi="Times New Roman" w:cs="B Nazanin"/>
          <w:noProof/>
          <w:sz w:val="28"/>
          <w:szCs w:val="28"/>
          <w:rtl/>
          <w:lang w:bidi="fa-IR"/>
        </w:rPr>
        <w:br/>
        <w:t>تا قبل از شروع بازی، شما قادر خواهید بود مهره های خود را تعویض کنید یا از قسمت 5 استفاده کنید.</w:t>
      </w:r>
    </w:p>
    <w:p w:rsidR="007F25F0" w:rsidRPr="007221C7" w:rsidRDefault="007F25F0" w:rsidP="007F25F0">
      <w:pPr>
        <w:pStyle w:val="ListParagraph"/>
        <w:bidi/>
        <w:rPr>
          <w:rFonts w:ascii="Times New Roman" w:hAnsi="Times New Roman" w:cs="B Nazanin"/>
          <w:noProof/>
          <w:sz w:val="28"/>
          <w:szCs w:val="28"/>
        </w:rPr>
      </w:pPr>
    </w:p>
    <w:p w:rsidR="007F25F0" w:rsidRPr="007221C7" w:rsidRDefault="007F25F0" w:rsidP="007F25F0">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زدن بر روی </w:t>
      </w:r>
      <w:r w:rsidRPr="007221C7">
        <w:rPr>
          <w:rFonts w:ascii="Times New Roman" w:hAnsi="Times New Roman" w:cs="B Nazanin"/>
          <w:noProof/>
          <w:sz w:val="28"/>
          <w:szCs w:val="28"/>
        </w:rPr>
        <w:t>GitHub</w:t>
      </w:r>
      <w:r w:rsidRPr="007221C7">
        <w:rPr>
          <w:rFonts w:ascii="Times New Roman" w:hAnsi="Times New Roman" w:cs="B Nazanin"/>
          <w:noProof/>
          <w:sz w:val="28"/>
          <w:szCs w:val="28"/>
          <w:rtl/>
          <w:lang w:bidi="fa-IR"/>
        </w:rPr>
        <w:t xml:space="preserve"> به صفحه ی </w:t>
      </w:r>
      <w:r w:rsidRPr="007221C7">
        <w:rPr>
          <w:rFonts w:ascii="Times New Roman" w:hAnsi="Times New Roman" w:cs="B Nazanin"/>
          <w:noProof/>
          <w:sz w:val="28"/>
          <w:szCs w:val="28"/>
          <w:lang w:bidi="fa-IR"/>
        </w:rPr>
        <w:t>GitHub</w:t>
      </w:r>
      <w:r w:rsidRPr="007221C7">
        <w:rPr>
          <w:rFonts w:ascii="Times New Roman" w:hAnsi="Times New Roman" w:cs="B Nazanin"/>
          <w:noProof/>
          <w:sz w:val="28"/>
          <w:szCs w:val="28"/>
          <w:rtl/>
          <w:lang w:bidi="fa-IR"/>
        </w:rPr>
        <w:t xml:space="preserve"> پروژه وارد شوید ( بصورت هایپرلینک تنظیم شده. )</w:t>
      </w:r>
    </w:p>
    <w:p w:rsidR="00F15199" w:rsidRPr="007221C7" w:rsidRDefault="00F15199" w:rsidP="00F15199">
      <w:pPr>
        <w:pStyle w:val="ListParagraph"/>
        <w:rPr>
          <w:rFonts w:ascii="Times New Roman" w:hAnsi="Times New Roman" w:cs="B Nazanin"/>
          <w:noProof/>
          <w:sz w:val="28"/>
          <w:szCs w:val="28"/>
          <w:rtl/>
        </w:rPr>
      </w:pPr>
    </w:p>
    <w:p w:rsidR="00F15199" w:rsidRPr="007221C7" w:rsidRDefault="00F15199"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صفحه ی </w:t>
      </w:r>
      <w:r w:rsidRPr="007221C7">
        <w:rPr>
          <w:rFonts w:ascii="Times New Roman" w:hAnsi="Times New Roman" w:cs="B Nazanin"/>
          <w:noProof/>
          <w:sz w:val="28"/>
          <w:szCs w:val="28"/>
        </w:rPr>
        <w:t>log</w:t>
      </w:r>
      <w:r w:rsidRPr="007221C7">
        <w:rPr>
          <w:rFonts w:ascii="Times New Roman" w:hAnsi="Times New Roman" w:cs="B Nazanin"/>
          <w:noProof/>
          <w:sz w:val="28"/>
          <w:szCs w:val="28"/>
          <w:rtl/>
          <w:lang w:bidi="fa-IR"/>
        </w:rPr>
        <w:t xml:space="preserve"> بازی است. مواردی اعم از حمله های صورت گرفته در بازی، خطا های بازیکن در روند تنظیمات شروع بازی یا حین اجرای بازی و مشکلات مربوط به بخش های 4-5-6 به شما درین صفحه گزارش داده خواهد شد.</w:t>
      </w:r>
      <w:r w:rsidRPr="007221C7">
        <w:rPr>
          <w:rFonts w:ascii="Times New Roman" w:hAnsi="Times New Roman" w:cs="B Nazanin"/>
          <w:noProof/>
          <w:sz w:val="28"/>
          <w:szCs w:val="28"/>
          <w:rtl/>
          <w:lang w:bidi="fa-IR"/>
        </w:rPr>
        <w:br/>
        <w:t>به صورت پیشفرض هم متنی به عنوان راهنما، بعد از اجرای بازی در آن به شما نمایش داده خواهد شد.</w:t>
      </w:r>
      <w:r w:rsidRPr="007221C7">
        <w:rPr>
          <w:rFonts w:ascii="Times New Roman" w:hAnsi="Times New Roman" w:cs="B Nazanin"/>
          <w:noProof/>
          <w:sz w:val="28"/>
          <w:szCs w:val="28"/>
          <w:rtl/>
          <w:lang w:bidi="fa-IR"/>
        </w:rPr>
        <w:br/>
        <w:t>توجه : در این صفحه شما قادر به نوشتن، تغییر، حذف متنی نخواهید بود. اسکرول بار موجود در صفحه هم برای راحتی بازیکن، بصورت خودکار به پایین آورده خواهد شد.</w:t>
      </w:r>
    </w:p>
    <w:p w:rsidR="00F15199" w:rsidRPr="007221C7" w:rsidRDefault="00F15199" w:rsidP="00F15199">
      <w:pPr>
        <w:pStyle w:val="ListParagraph"/>
        <w:rPr>
          <w:rFonts w:ascii="Times New Roman" w:hAnsi="Times New Roman" w:cs="B Nazanin"/>
          <w:noProof/>
          <w:sz w:val="28"/>
          <w:szCs w:val="28"/>
          <w:rtl/>
        </w:rPr>
      </w:pPr>
    </w:p>
    <w:p w:rsidR="00F15199" w:rsidRPr="007221C7" w:rsidRDefault="00F15199"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تکست فیلد موجود در قسمت 4 برای نوشتن آدرس فایل یا پوشه مورد نظر است. این آدرس در قسمت های 5 و 6 مورد استفاده قرار می گیرد.</w:t>
      </w:r>
    </w:p>
    <w:p w:rsidR="00F15199" w:rsidRPr="007221C7" w:rsidRDefault="00F15199" w:rsidP="00F15199">
      <w:pPr>
        <w:pStyle w:val="ListParagraph"/>
        <w:rPr>
          <w:rFonts w:ascii="Times New Roman" w:hAnsi="Times New Roman" w:cs="B Nazanin"/>
          <w:noProof/>
          <w:sz w:val="28"/>
          <w:szCs w:val="28"/>
          <w:rtl/>
        </w:rPr>
      </w:pPr>
    </w:p>
    <w:p w:rsidR="008606DA" w:rsidRPr="00F202DC" w:rsidRDefault="008606DA" w:rsidP="00844E3C">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استفاده از این دکمه، فایل </w:t>
      </w:r>
      <w:r w:rsidRPr="007221C7">
        <w:rPr>
          <w:rFonts w:ascii="Times New Roman" w:hAnsi="Times New Roman" w:cs="B Nazanin"/>
          <w:noProof/>
          <w:sz w:val="28"/>
          <w:szCs w:val="28"/>
        </w:rPr>
        <w:t>txt</w:t>
      </w:r>
      <w:r w:rsidRPr="007221C7">
        <w:rPr>
          <w:rFonts w:ascii="Times New Roman" w:hAnsi="Times New Roman" w:cs="B Nazanin"/>
          <w:noProof/>
          <w:sz w:val="28"/>
          <w:szCs w:val="28"/>
          <w:rtl/>
          <w:lang w:bidi="fa-IR"/>
        </w:rPr>
        <w:t xml:space="preserve"> ای مبنا بر ترتیب چینش مهره هایتان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کنید. این فایل </w:t>
      </w:r>
      <w:r w:rsidRPr="007221C7">
        <w:rPr>
          <w:rFonts w:ascii="Times New Roman" w:hAnsi="Times New Roman" w:cs="B Nazanin"/>
          <w:noProof/>
          <w:sz w:val="28"/>
          <w:szCs w:val="28"/>
          <w:lang w:bidi="fa-IR"/>
        </w:rPr>
        <w:t>txt</w:t>
      </w:r>
      <w:r w:rsidRPr="007221C7">
        <w:rPr>
          <w:rFonts w:ascii="Times New Roman" w:hAnsi="Times New Roman" w:cs="B Nazanin"/>
          <w:noProof/>
          <w:sz w:val="28"/>
          <w:szCs w:val="28"/>
          <w:rtl/>
          <w:lang w:bidi="fa-IR"/>
        </w:rPr>
        <w:t xml:space="preserve"> باید فقط شامل ترتیب چینش مهره های خودتان باشد. شما نمی توانید چینش مهره های کامپیوتر را تغییر دهید. ادرس فایل تکست را در قسمت 4 وارد کنید و بعد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را بزنید.</w:t>
      </w:r>
      <w:ins w:id="0" w:author="Microsoft account" w:date="2022-07-05T15:51:00Z">
        <w:r w:rsidR="00C23A5F">
          <w:rPr>
            <w:rFonts w:ascii="Times New Roman" w:hAnsi="Times New Roman" w:cs="B Nazanin"/>
            <w:noProof/>
            <w:sz w:val="28"/>
            <w:szCs w:val="28"/>
            <w:rtl/>
            <w:lang w:bidi="fa-IR"/>
          </w:rPr>
          <w:br/>
        </w:r>
      </w:ins>
      <w:r w:rsidR="00C23A5F">
        <w:rPr>
          <w:rFonts w:ascii="Times New Roman" w:hAnsi="Times New Roman" w:cs="B Nazanin" w:hint="cs"/>
          <w:noProof/>
          <w:sz w:val="28"/>
          <w:szCs w:val="28"/>
          <w:rtl/>
          <w:lang w:bidi="fa-IR"/>
        </w:rPr>
        <w:lastRenderedPageBreak/>
        <w:t xml:space="preserve">شما می توانید از فایل </w:t>
      </w:r>
      <w:r w:rsidR="00C23A5F">
        <w:rPr>
          <w:rFonts w:ascii="Times New Roman" w:hAnsi="Times New Roman" w:cs="B Nazanin"/>
          <w:noProof/>
          <w:sz w:val="28"/>
          <w:szCs w:val="28"/>
          <w:lang w:bidi="fa-IR"/>
        </w:rPr>
        <w:t>text.txt</w:t>
      </w:r>
      <w:r w:rsidR="00C23A5F">
        <w:rPr>
          <w:rFonts w:ascii="Times New Roman" w:hAnsi="Times New Roman" w:cs="B Nazanin" w:hint="cs"/>
          <w:noProof/>
          <w:sz w:val="28"/>
          <w:szCs w:val="28"/>
          <w:rtl/>
          <w:lang w:bidi="fa-IR"/>
        </w:rPr>
        <w:t xml:space="preserve"> که در فایل </w:t>
      </w:r>
      <w:r w:rsidR="00C23A5F">
        <w:rPr>
          <w:rFonts w:ascii="Times New Roman" w:hAnsi="Times New Roman" w:cs="B Nazanin"/>
          <w:noProof/>
          <w:sz w:val="28"/>
          <w:szCs w:val="28"/>
          <w:lang w:bidi="fa-IR"/>
        </w:rPr>
        <w:t>zip</w:t>
      </w:r>
      <w:r w:rsidR="00C23A5F">
        <w:rPr>
          <w:rFonts w:ascii="Times New Roman" w:hAnsi="Times New Roman" w:cs="B Nazanin" w:hint="cs"/>
          <w:noProof/>
          <w:sz w:val="28"/>
          <w:szCs w:val="28"/>
          <w:rtl/>
          <w:lang w:bidi="fa-IR"/>
        </w:rPr>
        <w:t xml:space="preserve"> در اختیارتان قرار گرفته، استفاده و آن ر</w:t>
      </w:r>
      <w:bookmarkStart w:id="1" w:name="_GoBack"/>
      <w:bookmarkEnd w:id="1"/>
      <w:r w:rsidR="00C23A5F">
        <w:rPr>
          <w:rFonts w:ascii="Times New Roman" w:hAnsi="Times New Roman" w:cs="B Nazanin" w:hint="cs"/>
          <w:noProof/>
          <w:sz w:val="28"/>
          <w:szCs w:val="28"/>
          <w:rtl/>
          <w:lang w:bidi="fa-IR"/>
        </w:rPr>
        <w:t xml:space="preserve">ا </w:t>
      </w:r>
      <w:r w:rsidR="00C23A5F">
        <w:rPr>
          <w:rFonts w:ascii="Times New Roman" w:hAnsi="Times New Roman" w:cs="B Nazanin"/>
          <w:noProof/>
          <w:sz w:val="28"/>
          <w:szCs w:val="28"/>
          <w:lang w:bidi="fa-IR"/>
        </w:rPr>
        <w:t>load</w:t>
      </w:r>
      <w:r w:rsidR="00C23A5F">
        <w:rPr>
          <w:rFonts w:ascii="Times New Roman" w:hAnsi="Times New Roman" w:cs="B Nazanin" w:hint="cs"/>
          <w:noProof/>
          <w:sz w:val="28"/>
          <w:szCs w:val="28"/>
          <w:rtl/>
          <w:lang w:bidi="fa-IR"/>
        </w:rPr>
        <w:t xml:space="preserve"> کنید.</w:t>
      </w:r>
      <w:r w:rsidRPr="00F202DC">
        <w:rPr>
          <w:rFonts w:ascii="Times New Roman" w:hAnsi="Times New Roman" w:cs="B Nazanin"/>
          <w:noProof/>
          <w:sz w:val="28"/>
          <w:szCs w:val="28"/>
          <w:lang w:bidi="fa-IR"/>
        </w:rPr>
        <w:br/>
      </w:r>
      <w:r w:rsidR="008C6564" w:rsidRPr="00F202DC">
        <w:rPr>
          <w:rFonts w:ascii="Times New Roman" w:hAnsi="Times New Roman" w:cs="B Nazanin"/>
          <w:noProof/>
          <w:sz w:val="28"/>
          <w:szCs w:val="28"/>
          <w:rtl/>
          <w:lang w:bidi="fa-IR"/>
        </w:rPr>
        <w:t>در صورت برخورد با هرگونه مشکل</w:t>
      </w:r>
      <w:r w:rsidRPr="00F202DC">
        <w:rPr>
          <w:rFonts w:ascii="Times New Roman" w:hAnsi="Times New Roman" w:cs="B Nazanin"/>
          <w:noProof/>
          <w:sz w:val="28"/>
          <w:szCs w:val="28"/>
          <w:rtl/>
          <w:lang w:bidi="fa-IR"/>
        </w:rPr>
        <w:t xml:space="preserve"> درین روند، در قسمت 3 به شما گزارشی داده خواهد شد.</w:t>
      </w:r>
    </w:p>
    <w:p w:rsidR="008606DA" w:rsidRPr="007221C7" w:rsidRDefault="008606DA" w:rsidP="008606DA">
      <w:pPr>
        <w:pStyle w:val="ListParagraph"/>
        <w:rPr>
          <w:rFonts w:ascii="Times New Roman" w:hAnsi="Times New Roman" w:cs="B Nazanin"/>
          <w:noProof/>
          <w:sz w:val="28"/>
          <w:szCs w:val="28"/>
          <w:rtl/>
        </w:rPr>
      </w:pPr>
    </w:p>
    <w:p w:rsidR="007F25F0" w:rsidRPr="007221C7" w:rsidRDefault="008606DA" w:rsidP="00F15199">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در هر لحظه ای که بخواهید، چینش مهره های صفحه را بصورت یک فایل </w:t>
      </w:r>
      <w:r w:rsidRPr="007221C7">
        <w:rPr>
          <w:rFonts w:ascii="Times New Roman" w:hAnsi="Times New Roman" w:cs="B Nazanin"/>
          <w:noProof/>
          <w:sz w:val="28"/>
          <w:szCs w:val="28"/>
        </w:rPr>
        <w:t>txt</w:t>
      </w:r>
      <w:r w:rsidRPr="007221C7">
        <w:rPr>
          <w:rFonts w:ascii="Times New Roman" w:hAnsi="Times New Roman" w:cs="B Nazanin"/>
          <w:noProof/>
          <w:sz w:val="28"/>
          <w:szCs w:val="28"/>
          <w:rtl/>
          <w:lang w:bidi="fa-IR"/>
        </w:rPr>
        <w:t xml:space="preserve"> ذخیره کنید. این فایل شما ترتیب چینش مهره های بازیکن و همچین کامپیوتر می شود.</w:t>
      </w:r>
      <w:r w:rsidRPr="007221C7">
        <w:rPr>
          <w:rFonts w:ascii="Times New Roman" w:hAnsi="Times New Roman" w:cs="B Nazanin"/>
          <w:noProof/>
          <w:sz w:val="28"/>
          <w:szCs w:val="28"/>
          <w:rtl/>
          <w:lang w:bidi="fa-IR"/>
        </w:rPr>
        <w:br/>
        <w:t xml:space="preserve">توجه : شما نمی توانید از این فایل در قسمت 5 ( </w:t>
      </w:r>
      <w:r w:rsidRPr="007221C7">
        <w:rPr>
          <w:rFonts w:ascii="Times New Roman" w:hAnsi="Times New Roman" w:cs="B Nazanin"/>
          <w:noProof/>
          <w:sz w:val="28"/>
          <w:szCs w:val="28"/>
          <w:lang w:bidi="fa-IR"/>
        </w:rPr>
        <w:t>load</w:t>
      </w:r>
      <w:r w:rsidRPr="007221C7">
        <w:rPr>
          <w:rFonts w:ascii="Times New Roman" w:hAnsi="Times New Roman" w:cs="B Nazanin"/>
          <w:noProof/>
          <w:sz w:val="28"/>
          <w:szCs w:val="28"/>
          <w:rtl/>
          <w:lang w:bidi="fa-IR"/>
        </w:rPr>
        <w:t xml:space="preserve"> ) استفاده کنی</w:t>
      </w:r>
      <w:r w:rsidR="008C6564" w:rsidRPr="007221C7">
        <w:rPr>
          <w:rFonts w:ascii="Times New Roman" w:hAnsi="Times New Roman" w:cs="B Nazanin"/>
          <w:noProof/>
          <w:sz w:val="28"/>
          <w:szCs w:val="28"/>
          <w:rtl/>
          <w:lang w:bidi="fa-IR"/>
        </w:rPr>
        <w:t xml:space="preserve">د زیرا این فایل همانطور که گفته شد، تمامی مهره ها را شامل می شود ولی فایل قسمت 5 باید فقط شامل مهره های بازیکن باشد. ادرس محلی که میخواهید فایل را در آن ذخیره کنید را در قسمت 4 بنویسید. یک فایل تکست به نام </w:t>
      </w:r>
      <w:r w:rsidR="008C6564" w:rsidRPr="007221C7">
        <w:rPr>
          <w:rFonts w:ascii="Times New Roman" w:hAnsi="Times New Roman" w:cs="B Nazanin"/>
          <w:noProof/>
          <w:sz w:val="28"/>
          <w:szCs w:val="28"/>
          <w:lang w:bidi="fa-IR"/>
        </w:rPr>
        <w:t>board.txt</w:t>
      </w:r>
      <w:r w:rsidR="008C6564" w:rsidRPr="007221C7">
        <w:rPr>
          <w:rFonts w:ascii="Times New Roman" w:hAnsi="Times New Roman" w:cs="B Nazanin"/>
          <w:noProof/>
          <w:sz w:val="28"/>
          <w:szCs w:val="28"/>
          <w:rtl/>
          <w:lang w:bidi="fa-IR"/>
        </w:rPr>
        <w:t xml:space="preserve"> برای شما در آن محل ایجاد خواهد شد در صورت برخورد با هرگونه مشکل درین روند، در قسمت 3 به شما گزارشی داده خواهد شد.</w:t>
      </w:r>
    </w:p>
    <w:p w:rsidR="008C6564" w:rsidRPr="007221C7" w:rsidRDefault="008C6564" w:rsidP="008C6564">
      <w:pPr>
        <w:pStyle w:val="ListParagraph"/>
        <w:rPr>
          <w:rFonts w:ascii="Times New Roman" w:hAnsi="Times New Roman" w:cs="B Nazanin"/>
          <w:noProof/>
          <w:sz w:val="28"/>
          <w:szCs w:val="28"/>
          <w:rtl/>
        </w:rPr>
      </w:pPr>
    </w:p>
    <w:p w:rsidR="008C6564" w:rsidRPr="007221C7" w:rsidRDefault="008C6564" w:rsidP="008C6564">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شما در قسمت 7 باید رنگ تیم خود را انتخاب کنید. توجه داشته باشید که بدون انتخاب رنگ، قادر به اجرای بازی نیستید و برای شما اخطاری در صفحه ی 3 نمایش داده خواهد شد.</w:t>
      </w:r>
    </w:p>
    <w:p w:rsidR="008C6564" w:rsidRPr="007221C7" w:rsidRDefault="008C6564" w:rsidP="008C6564">
      <w:pPr>
        <w:pStyle w:val="ListParagraph"/>
        <w:rPr>
          <w:rFonts w:ascii="Times New Roman" w:hAnsi="Times New Roman" w:cs="B Nazanin"/>
          <w:noProof/>
          <w:sz w:val="28"/>
          <w:szCs w:val="28"/>
          <w:rtl/>
        </w:rPr>
      </w:pPr>
    </w:p>
    <w:p w:rsidR="008C6564" w:rsidRPr="007221C7" w:rsidRDefault="008C6564" w:rsidP="008C6564">
      <w:pPr>
        <w:pStyle w:val="ListParagraph"/>
        <w:numPr>
          <w:ilvl w:val="0"/>
          <w:numId w:val="2"/>
        </w:numPr>
        <w:bidi/>
        <w:rPr>
          <w:rFonts w:ascii="Times New Roman" w:hAnsi="Times New Roman" w:cs="B Nazanin"/>
          <w:noProof/>
          <w:sz w:val="28"/>
          <w:szCs w:val="28"/>
        </w:rPr>
      </w:pPr>
      <w:r w:rsidRPr="007221C7">
        <w:rPr>
          <w:rFonts w:ascii="Times New Roman" w:hAnsi="Times New Roman" w:cs="B Nazanin"/>
          <w:noProof/>
          <w:sz w:val="28"/>
          <w:szCs w:val="28"/>
          <w:rtl/>
        </w:rPr>
        <w:t xml:space="preserve">شما می توانید با استفاده از دکمه ی 8 بازی را شروع کنید. توجه داشته باشید که بعد از شروع بازی شما قادر به عوض کردن یا </w:t>
      </w:r>
      <w:r w:rsidRPr="007221C7">
        <w:rPr>
          <w:rFonts w:ascii="Times New Roman" w:hAnsi="Times New Roman" w:cs="B Nazanin"/>
          <w:noProof/>
          <w:sz w:val="28"/>
          <w:szCs w:val="28"/>
        </w:rPr>
        <w:t>load</w:t>
      </w:r>
      <w:r w:rsidRPr="007221C7">
        <w:rPr>
          <w:rFonts w:ascii="Times New Roman" w:hAnsi="Times New Roman" w:cs="B Nazanin"/>
          <w:noProof/>
          <w:sz w:val="28"/>
          <w:szCs w:val="28"/>
          <w:rtl/>
          <w:lang w:bidi="fa-IR"/>
        </w:rPr>
        <w:t xml:space="preserve"> کردن ترتیب چینش مهره های خود و یا تغییر رنگ تیم خود نیستید. دکمه ی </w:t>
      </w:r>
      <w:r w:rsidRPr="007221C7">
        <w:rPr>
          <w:rFonts w:ascii="Times New Roman" w:hAnsi="Times New Roman" w:cs="B Nazanin"/>
          <w:noProof/>
          <w:sz w:val="28"/>
          <w:szCs w:val="28"/>
          <w:lang w:bidi="fa-IR"/>
        </w:rPr>
        <w:t>save</w:t>
      </w:r>
      <w:r w:rsidRPr="007221C7">
        <w:rPr>
          <w:rFonts w:ascii="Times New Roman" w:hAnsi="Times New Roman" w:cs="B Nazanin"/>
          <w:noProof/>
          <w:sz w:val="28"/>
          <w:szCs w:val="28"/>
          <w:rtl/>
          <w:lang w:bidi="fa-IR"/>
        </w:rPr>
        <w:t xml:space="preserve"> و تکست فیلد </w:t>
      </w:r>
      <w:r w:rsidRPr="007221C7">
        <w:rPr>
          <w:rFonts w:ascii="Times New Roman" w:hAnsi="Times New Roman" w:cs="B Nazanin"/>
          <w:noProof/>
          <w:sz w:val="28"/>
          <w:szCs w:val="28"/>
          <w:lang w:bidi="fa-IR"/>
        </w:rPr>
        <w:t>address</w:t>
      </w:r>
      <w:r w:rsidRPr="007221C7">
        <w:rPr>
          <w:rFonts w:ascii="Times New Roman" w:hAnsi="Times New Roman" w:cs="B Nazanin"/>
          <w:noProof/>
          <w:sz w:val="28"/>
          <w:szCs w:val="28"/>
          <w:rtl/>
          <w:lang w:bidi="fa-IR"/>
        </w:rPr>
        <w:t xml:space="preserve"> همچنان قابل استفاده خواهند بود.</w:t>
      </w:r>
    </w:p>
    <w:p w:rsidR="008C6564" w:rsidRPr="007221C7" w:rsidRDefault="008C6564" w:rsidP="008C6564">
      <w:pPr>
        <w:pStyle w:val="ListParagraph"/>
        <w:rPr>
          <w:rFonts w:ascii="Times New Roman" w:hAnsi="Times New Roman" w:cs="B Nazanin"/>
          <w:noProof/>
          <w:sz w:val="28"/>
          <w:szCs w:val="28"/>
          <w:rtl/>
        </w:rPr>
      </w:pPr>
    </w:p>
    <w:p w:rsidR="007221C7" w:rsidRPr="007221C7" w:rsidRDefault="007221C7" w:rsidP="008C6564">
      <w:pPr>
        <w:bidi/>
        <w:rPr>
          <w:rFonts w:ascii="Times New Roman" w:hAnsi="Times New Roman" w:cs="B Nazanin"/>
          <w:noProof/>
          <w:sz w:val="28"/>
          <w:szCs w:val="28"/>
          <w:rtl/>
        </w:rPr>
      </w:pPr>
      <w:r w:rsidRPr="007221C7">
        <w:rPr>
          <w:rFonts w:ascii="Times New Roman" w:hAnsi="Times New Roman" w:cs="B Nazanin"/>
          <w:noProof/>
          <w:sz w:val="28"/>
          <w:szCs w:val="28"/>
          <w:rtl/>
        </w:rPr>
        <w:t>نحوه ی حرکت مهره ها هم بدین صورت خواهد بود که : روی مهره ی مورد نظر کلیک و نگه دارید و به قسمتی که میخواهد، آن را بکشید.</w:t>
      </w:r>
    </w:p>
    <w:p w:rsidR="007221C7" w:rsidRPr="007221C7" w:rsidRDefault="007221C7" w:rsidP="007221C7">
      <w:pPr>
        <w:bidi/>
        <w:rPr>
          <w:rFonts w:ascii="Times New Roman" w:hAnsi="Times New Roman" w:cs="B Nazanin"/>
          <w:noProof/>
          <w:sz w:val="28"/>
          <w:szCs w:val="28"/>
          <w:rtl/>
          <w:lang w:bidi="fa-IR"/>
        </w:rPr>
      </w:pPr>
      <w:r w:rsidRPr="007221C7">
        <w:rPr>
          <w:rFonts w:ascii="Times New Roman" w:hAnsi="Times New Roman" w:cs="B Nazanin"/>
          <w:noProof/>
          <w:sz w:val="28"/>
          <w:szCs w:val="28"/>
          <w:rtl/>
        </w:rPr>
        <w:t xml:space="preserve">توجه کنید که برای اینکه بتوانید حرکات کامپیوتر را دنبال کنید، یک </w:t>
      </w:r>
      <w:r w:rsidRPr="007221C7">
        <w:rPr>
          <w:rFonts w:ascii="Times New Roman" w:hAnsi="Times New Roman" w:cs="B Nazanin"/>
          <w:noProof/>
          <w:sz w:val="28"/>
          <w:szCs w:val="28"/>
        </w:rPr>
        <w:t>delay</w:t>
      </w:r>
      <w:r w:rsidRPr="007221C7">
        <w:rPr>
          <w:rFonts w:ascii="Times New Roman" w:hAnsi="Times New Roman" w:cs="B Nazanin"/>
          <w:noProof/>
          <w:sz w:val="28"/>
          <w:szCs w:val="28"/>
          <w:rtl/>
          <w:lang w:bidi="fa-IR"/>
        </w:rPr>
        <w:t xml:space="preserve">  0.6 ثانیه ای به بازی بعد از هر حرکت داده شده است.</w:t>
      </w:r>
    </w:p>
    <w:p w:rsidR="007221C7" w:rsidRPr="007221C7" w:rsidRDefault="007221C7" w:rsidP="00C23A5F">
      <w:pPr>
        <w:bidi/>
        <w:rPr>
          <w:rFonts w:ascii="Times New Roman" w:hAnsi="Times New Roman" w:cs="B Nazanin"/>
          <w:noProof/>
          <w:sz w:val="28"/>
          <w:szCs w:val="28"/>
          <w:rtl/>
          <w:lang w:bidi="fa-IR"/>
        </w:rPr>
      </w:pPr>
      <w:r>
        <w:rPr>
          <w:rFonts w:ascii="Times New Roman" w:hAnsi="Times New Roman" w:cs="B Nazanin" w:hint="cs"/>
          <w:noProof/>
          <w:sz w:val="28"/>
          <w:szCs w:val="28"/>
          <w:rtl/>
          <w:lang w:bidi="fa-IR"/>
        </w:rPr>
        <w:t xml:space="preserve">برای خروج هم می توانید برنامه را از محیط </w:t>
      </w:r>
      <w:r>
        <w:rPr>
          <w:rFonts w:ascii="Times New Roman" w:hAnsi="Times New Roman" w:cs="B Nazanin"/>
          <w:noProof/>
          <w:sz w:val="28"/>
          <w:szCs w:val="28"/>
          <w:lang w:bidi="fa-IR"/>
        </w:rPr>
        <w:t>ide</w:t>
      </w:r>
      <w:r>
        <w:rPr>
          <w:rFonts w:ascii="Times New Roman" w:hAnsi="Times New Roman" w:cs="B Nazanin" w:hint="cs"/>
          <w:noProof/>
          <w:sz w:val="28"/>
          <w:szCs w:val="28"/>
          <w:rtl/>
          <w:lang w:bidi="fa-IR"/>
        </w:rPr>
        <w:t xml:space="preserve"> خود </w:t>
      </w:r>
      <w:r>
        <w:rPr>
          <w:rFonts w:ascii="Times New Roman" w:hAnsi="Times New Roman" w:cs="B Nazanin"/>
          <w:noProof/>
          <w:sz w:val="28"/>
          <w:szCs w:val="28"/>
          <w:lang w:bidi="fa-IR"/>
        </w:rPr>
        <w:t>stop</w:t>
      </w:r>
      <w:r>
        <w:rPr>
          <w:rFonts w:ascii="Times New Roman" w:hAnsi="Times New Roman" w:cs="B Nazanin" w:hint="cs"/>
          <w:noProof/>
          <w:sz w:val="28"/>
          <w:szCs w:val="28"/>
          <w:rtl/>
          <w:lang w:bidi="fa-IR"/>
        </w:rPr>
        <w:t xml:space="preserve"> یا ضربدر موجود در قسمت بالا سمت راست برنامه را کلیک کنید.</w:t>
      </w:r>
    </w:p>
    <w:p w:rsidR="007221C7" w:rsidRPr="007221C7" w:rsidRDefault="008C6564" w:rsidP="00C23A5F">
      <w:pPr>
        <w:bidi/>
        <w:rPr>
          <w:rFonts w:ascii="Times New Roman" w:hAnsi="Times New Roman" w:cs="B Nazanin"/>
          <w:noProof/>
          <w:sz w:val="28"/>
          <w:szCs w:val="28"/>
          <w:rtl/>
        </w:rPr>
      </w:pPr>
      <w:r w:rsidRPr="007221C7">
        <w:rPr>
          <w:rFonts w:ascii="Times New Roman" w:hAnsi="Times New Roman" w:cs="B Nazanin"/>
          <w:noProof/>
          <w:sz w:val="28"/>
          <w:szCs w:val="28"/>
          <w:rtl/>
        </w:rPr>
        <w:t xml:space="preserve">پس از اجرای بازی، هدف شما پیدا کردن مهره ی </w:t>
      </w:r>
      <w:r w:rsidR="007221C7" w:rsidRPr="007221C7">
        <w:rPr>
          <w:rFonts w:ascii="Times New Roman" w:hAnsi="Times New Roman" w:cs="B Nazanin"/>
          <w:noProof/>
          <w:sz w:val="28"/>
          <w:szCs w:val="28"/>
          <w:rtl/>
        </w:rPr>
        <w:t>پرچم کامپیوتر است.</w:t>
      </w:r>
    </w:p>
    <w:p w:rsidR="007221C7" w:rsidRPr="007221C7" w:rsidRDefault="007221C7" w:rsidP="007221C7">
      <w:pPr>
        <w:bidi/>
        <w:jc w:val="right"/>
        <w:rPr>
          <w:rFonts w:ascii="Times New Roman" w:hAnsi="Times New Roman" w:cs="B Nazanin"/>
          <w:b/>
          <w:bCs/>
          <w:noProof/>
          <w:sz w:val="28"/>
          <w:szCs w:val="28"/>
        </w:rPr>
      </w:pPr>
      <w:r w:rsidRPr="007221C7">
        <w:rPr>
          <w:rFonts w:ascii="Times New Roman" w:hAnsi="Times New Roman" w:cs="B Nazanin"/>
          <w:b/>
          <w:bCs/>
          <w:noProof/>
          <w:sz w:val="28"/>
          <w:szCs w:val="28"/>
          <w:rtl/>
        </w:rPr>
        <w:t>موفق باشید</w:t>
      </w:r>
    </w:p>
    <w:sectPr w:rsidR="007221C7" w:rsidRPr="0072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ECD"/>
    <w:multiLevelType w:val="hybridMultilevel"/>
    <w:tmpl w:val="2A92A9F4"/>
    <w:lvl w:ilvl="0" w:tplc="613CC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1223D"/>
    <w:multiLevelType w:val="hybridMultilevel"/>
    <w:tmpl w:val="777A1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dd51edfd20866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08"/>
    <w:rsid w:val="00610708"/>
    <w:rsid w:val="00621881"/>
    <w:rsid w:val="007221C7"/>
    <w:rsid w:val="007F25F0"/>
    <w:rsid w:val="00844E3C"/>
    <w:rsid w:val="008606DA"/>
    <w:rsid w:val="008737FE"/>
    <w:rsid w:val="008C6564"/>
    <w:rsid w:val="00953774"/>
    <w:rsid w:val="009A018A"/>
    <w:rsid w:val="00A9484C"/>
    <w:rsid w:val="00AD4544"/>
    <w:rsid w:val="00C23A5F"/>
    <w:rsid w:val="00E46B36"/>
    <w:rsid w:val="00F15199"/>
    <w:rsid w:val="00F202DC"/>
    <w:rsid w:val="00FF4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B7D5F-3EEB-4F25-A162-FECE0CE0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F0"/>
    <w:pPr>
      <w:ind w:left="720"/>
      <w:contextualSpacing/>
    </w:pPr>
  </w:style>
  <w:style w:type="paragraph" w:styleId="BalloonText">
    <w:name w:val="Balloon Text"/>
    <w:basedOn w:val="Normal"/>
    <w:link w:val="BalloonTextChar"/>
    <w:uiPriority w:val="99"/>
    <w:semiHidden/>
    <w:unhideWhenUsed/>
    <w:rsid w:val="00F20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5ED400-06EE-4F55-A886-393AD508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2022-07-03T05:17:00Z</dcterms:created>
  <dcterms:modified xsi:type="dcterms:W3CDTF">2022-07-05T11:36:00Z</dcterms:modified>
</cp:coreProperties>
</file>